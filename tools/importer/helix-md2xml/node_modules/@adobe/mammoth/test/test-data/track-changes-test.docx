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62D44A08" w:rsidR="000E21ED" w:rsidRDefault="58E2C3B7" w:rsidP="00E962DB">
      <w:pPr>
        <w:pStyle w:val="Heading1"/>
      </w:pPr>
      <w:r>
        <w:t>Track Changes Test</w:t>
      </w:r>
    </w:p>
    <w:p w14:paraId="5AA0DD3B" w14:textId="68795292" w:rsidR="364FEA42" w:rsidRDefault="364FEA42" w:rsidP="364FEA42"/>
    <w:p w14:paraId="6DD45926" w14:textId="0BDE17E8" w:rsidR="58E2C3B7" w:rsidRDefault="58E2C3B7" w:rsidP="364FEA42">
      <w:r>
        <w:t xml:space="preserve">This is the </w:t>
      </w:r>
      <w:del w:id="0" w:author="Tobias Bocanegra" w:date="2023-05-10T20:25:00Z">
        <w:r w:rsidDel="58E2C3B7">
          <w:delText xml:space="preserve">default </w:delText>
        </w:r>
      </w:del>
      <w:r>
        <w:t>content.</w:t>
      </w:r>
    </w:p>
    <w:p w14:paraId="56C7F1F4" w14:textId="542D8AEF" w:rsidR="58E2C3B7" w:rsidRDefault="58E2C3B7" w:rsidP="364FEA42">
      <w:r>
        <w:t xml:space="preserve">And here is </w:t>
      </w:r>
      <w:del w:id="1" w:author="Tobias Bocanegra" w:date="2023-05-10T20:25:00Z">
        <w:r w:rsidDel="58E2C3B7">
          <w:delText xml:space="preserve">some </w:delText>
        </w:r>
      </w:del>
      <w:ins w:id="2" w:author="Tobias Bocanegra" w:date="2023-05-10T20:25:00Z">
        <w:r>
          <w:t>much</w:t>
        </w:r>
      </w:ins>
      <w:r w:rsidR="25AA0D0F">
        <w:t xml:space="preserve"> </w:t>
      </w:r>
      <w:r>
        <w:t>more content.</w:t>
      </w:r>
    </w:p>
    <w:p w14:paraId="0B90A9CA" w14:textId="5C2989DC" w:rsidR="58E2C3B7" w:rsidRDefault="58E2C3B7" w:rsidP="364FEA42">
      <w:ins w:id="3" w:author="Tobias Bocanegra" w:date="2023-05-10T20:25:00Z">
        <w:r>
          <w:t>This is new content, that I suggest.</w:t>
        </w:r>
      </w:ins>
    </w:p>
    <w:p w14:paraId="3655CE9B" w14:textId="09C4415D" w:rsidR="4FEA5364" w:rsidRDefault="4FEA5364" w:rsidP="364FEA42">
      <w:pPr>
        <w:pStyle w:val="ListParagraph"/>
        <w:numPr>
          <w:ilvl w:val="0"/>
          <w:numId w:val="4"/>
        </w:numPr>
        <w:rPr>
          <w:del w:id="4" w:author="Tobias Bocanegra" w:date="2023-05-10T20:31:00Z"/>
        </w:rPr>
      </w:pPr>
      <w:del w:id="5" w:author="Tobias Bocanegra" w:date="2023-05-10T20:31:00Z">
        <w:r w:rsidDel="4FEA5364">
          <w:delText>Item 1</w:delText>
        </w:r>
      </w:del>
    </w:p>
    <w:p w14:paraId="63FF3AD7" w14:textId="48FB81B1" w:rsidR="4FEA5364" w:rsidRDefault="4FEA5364" w:rsidP="364FEA42">
      <w:pPr>
        <w:pStyle w:val="ListParagraph"/>
        <w:numPr>
          <w:ilvl w:val="0"/>
          <w:numId w:val="4"/>
        </w:numPr>
        <w:rPr>
          <w:del w:id="6" w:author="Tobias Bocanegra" w:date="2023-05-10T20:31:00Z"/>
        </w:rPr>
      </w:pPr>
      <w:del w:id="7" w:author="Tobias Bocanegra" w:date="2023-05-10T20:31:00Z">
        <w:r w:rsidDel="4FEA5364">
          <w:delText>Item 2</w:delText>
        </w:r>
      </w:del>
    </w:p>
    <w:p w14:paraId="05C0F5BE" w14:textId="09B7C90D" w:rsidR="4FEA5364" w:rsidRDefault="4FEA5364" w:rsidP="364FEA42">
      <w:r>
        <w:t>Some more text.</w:t>
      </w:r>
    </w:p>
    <w:p w14:paraId="0E3027B6" w14:textId="03C7194C" w:rsidR="4FEA5364" w:rsidRDefault="4FEA5364" w:rsidP="364FEA42">
      <w:r>
        <w:t xml:space="preserve">Link 1: </w:t>
      </w:r>
      <w:r>
        <w:fldChar w:fldCharType="begin"/>
      </w:r>
      <w:del w:id="8" w:author="Tobias Bocanegra" w:date="2023-05-10T20:33:00Z">
        <w:r>
          <w:delInstrText xml:space="preserve">HYPERLINK "http://www.adobe.com" </w:delInstrText>
        </w:r>
      </w:del>
      <w:ins w:id="9" w:author="Tobias Bocanegra" w:date="2023-05-10T20:33:00Z">
        <w:r>
          <w:instrText xml:space="preserve">HYPERLINK "http://www.adobe.com?foo=bar" </w:instrText>
        </w:r>
      </w:ins>
      <w:r>
        <w:fldChar w:fldCharType="separate"/>
      </w:r>
      <w:r>
        <w:t>www.adobe.com</w:t>
      </w:r>
      <w:r>
        <w:fldChar w:fldCharType="end"/>
      </w:r>
    </w:p>
    <w:p w14:paraId="6D94D51E" w14:textId="5046B6FA" w:rsidR="4FEA5364" w:rsidRDefault="4FEA5364" w:rsidP="364FEA42">
      <w:pPr>
        <w:rPr>
          <w:ins w:id="10" w:author="Tobias Bocanegra" w:date="2023-05-10T20:33:00Z"/>
        </w:rPr>
      </w:pPr>
      <w:r>
        <w:t xml:space="preserve">Link 2: </w:t>
      </w:r>
      <w:del w:id="11" w:author="Tobias Bocanegra" w:date="2023-05-10T20:33:00Z">
        <w:r>
          <w:fldChar w:fldCharType="begin"/>
        </w:r>
        <w:r>
          <w:delInstrText xml:space="preserve">HYPERLINK "http://www.adobe.com" </w:delInstrText>
        </w:r>
        <w:r>
          <w:fldChar w:fldCharType="separate"/>
        </w:r>
        <w:r w:rsidDel="4FEA5364">
          <w:delText>www.adobe.com</w:delText>
        </w:r>
        <w:r>
          <w:fldChar w:fldCharType="end"/>
        </w:r>
      </w:del>
      <w:ins w:id="12" w:author="Tobias Bocanegra" w:date="2023-05-10T20:33:00Z">
        <w:r>
          <w:t>www.hlx.live</w:t>
        </w:r>
      </w:ins>
    </w:p>
    <w:p w14:paraId="290D07F2" w14:textId="5672C752" w:rsidR="7B0A5602" w:rsidRDefault="7B0A5602" w:rsidP="364FEA42">
      <w:r>
        <w:t xml:space="preserve">Link 3: </w:t>
      </w:r>
      <w:del w:id="13" w:author="Tobias Bocanegra" w:date="2023-05-10T20:34:00Z">
        <w:r>
          <w:fldChar w:fldCharType="begin"/>
        </w:r>
        <w:r>
          <w:delInstrText xml:space="preserve">HYPERLINK "http://www.adobe.com" </w:delInstrText>
        </w:r>
        <w:r>
          <w:fldChar w:fldCharType="separate"/>
        </w:r>
        <w:r w:rsidDel="7B0A5602">
          <w:delText>www.adobe.com</w:delText>
        </w:r>
        <w:r>
          <w:fldChar w:fldCharType="end"/>
        </w:r>
      </w:del>
      <w:ins w:id="14" w:author="Tobias Bocanegra" w:date="2023-05-10T20:34:00Z">
        <w:r>
          <w:fldChar w:fldCharType="begin"/>
        </w:r>
        <w:r>
          <w:instrText xml:space="preserve">HYPERLINK "http://www.hlx.live" </w:instrText>
        </w:r>
        <w:r>
          <w:fldChar w:fldCharType="separate"/>
        </w:r>
        <w:r w:rsidRPr="364FEA42">
          <w:rPr>
            <w:rStyle w:val="Hyperlink"/>
          </w:rPr>
          <w:t>www.hlx.live</w:t>
        </w:r>
        <w:r>
          <w:fldChar w:fldCharType="end"/>
        </w:r>
      </w:ins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64FEA42" w14:paraId="78E2B1F2" w14:textId="77777777" w:rsidTr="364FEA42">
        <w:trPr>
          <w:trHeight w:val="300"/>
        </w:trPr>
        <w:tc>
          <w:tcPr>
            <w:tcW w:w="4508" w:type="dxa"/>
          </w:tcPr>
          <w:p w14:paraId="29DE021F" w14:textId="55A9DC6C" w:rsidR="2E2C2F16" w:rsidRDefault="2E2C2F16" w:rsidP="364FEA42">
            <w:pPr>
              <w:spacing w:line="259" w:lineRule="auto"/>
            </w:pPr>
            <w:r>
              <w:t>A1</w:t>
            </w:r>
          </w:p>
        </w:tc>
        <w:tc>
          <w:tcPr>
            <w:tcW w:w="4508" w:type="dxa"/>
          </w:tcPr>
          <w:p w14:paraId="2AC127DD" w14:textId="0807A3D4" w:rsidR="2E2C2F16" w:rsidRDefault="2E2C2F16" w:rsidP="364FEA42">
            <w:pPr>
              <w:spacing w:line="259" w:lineRule="auto"/>
            </w:pPr>
            <w:r>
              <w:t>A2</w:t>
            </w:r>
          </w:p>
        </w:tc>
      </w:tr>
      <w:tr w:rsidR="364FEA42" w14:paraId="5E569AA0" w14:textId="77777777" w:rsidTr="364FEA42">
        <w:trPr>
          <w:trHeight w:val="300"/>
        </w:trPr>
        <w:tc>
          <w:tcPr>
            <w:tcW w:w="4508" w:type="dxa"/>
          </w:tcPr>
          <w:p w14:paraId="612AB6C9" w14:textId="2B087AED" w:rsidR="2E2C2F16" w:rsidRDefault="2E2C2F16" w:rsidP="364FEA42">
            <w:pPr>
              <w:spacing w:line="259" w:lineRule="auto"/>
            </w:pPr>
            <w:del w:id="15" w:author="Tobias Bocanegra" w:date="2023-05-10T20:36:00Z">
              <w:r w:rsidDel="2E2C2F16">
                <w:delText>B1</w:delText>
              </w:r>
            </w:del>
          </w:p>
        </w:tc>
        <w:tc>
          <w:tcPr>
            <w:tcW w:w="4508" w:type="dxa"/>
          </w:tcPr>
          <w:p w14:paraId="7AEEF460" w14:textId="0CC3194F" w:rsidR="2E2C2F16" w:rsidRDefault="2E2C2F16" w:rsidP="364FEA42">
            <w:pPr>
              <w:spacing w:line="259" w:lineRule="auto"/>
            </w:pPr>
            <w:del w:id="16" w:author="Tobias Bocanegra" w:date="2023-05-10T20:36:00Z">
              <w:r w:rsidDel="2E2C2F16">
                <w:delText>B2</w:delText>
              </w:r>
            </w:del>
          </w:p>
        </w:tc>
      </w:tr>
      <w:tr w:rsidR="364FEA42" w14:paraId="1B007BFF" w14:textId="77777777" w:rsidTr="364FEA42">
        <w:trPr>
          <w:trHeight w:val="300"/>
          <w:del w:id="17" w:author="Tobias Bocanegra" w:date="2023-05-10T20:36:00Z"/>
        </w:trPr>
        <w:tc>
          <w:tcPr>
            <w:tcW w:w="4508" w:type="dxa"/>
          </w:tcPr>
          <w:p w14:paraId="0DD57FE4" w14:textId="2D12CEA2" w:rsidR="2E2C2F16" w:rsidRDefault="2E2C2F16" w:rsidP="364FEA42">
            <w:r>
              <w:t>C1</w:t>
            </w:r>
          </w:p>
        </w:tc>
        <w:tc>
          <w:tcPr>
            <w:tcW w:w="4508" w:type="dxa"/>
          </w:tcPr>
          <w:p w14:paraId="44DA510B" w14:textId="36DDA4C8" w:rsidR="2E2C2F16" w:rsidRDefault="2E2C2F16" w:rsidP="364FEA42">
            <w:r>
              <w:t>C2</w:t>
            </w:r>
          </w:p>
        </w:tc>
      </w:tr>
    </w:tbl>
    <w:p w14:paraId="715BDDB1" w14:textId="4977A7BC" w:rsidR="364FEA42" w:rsidRDefault="364FEA42" w:rsidP="364FEA42"/>
    <w:p w14:paraId="201DBC6E" w14:textId="074FCEE2" w:rsidR="34E298EF" w:rsidRDefault="34E298EF" w:rsidP="2328F20B">
      <w:pPr>
        <w:pStyle w:val="ListParagraph"/>
        <w:numPr>
          <w:ilvl w:val="0"/>
          <w:numId w:val="2"/>
        </w:numPr>
      </w:pPr>
      <w:r>
        <w:t>Point one</w:t>
      </w:r>
    </w:p>
    <w:p w14:paraId="40828F84" w14:textId="20FB6840" w:rsidR="34E298EF" w:rsidRDefault="34E298EF" w:rsidP="2328F20B">
      <w:pPr>
        <w:pStyle w:val="ListParagraph"/>
        <w:numPr>
          <w:ilvl w:val="0"/>
          <w:numId w:val="2"/>
        </w:numPr>
        <w:rPr>
          <w:del w:id="18" w:author="Tobias Bocanegra" w:date="2023-05-12T09:27:00Z"/>
        </w:rPr>
      </w:pPr>
      <w:del w:id="19" w:author="Tobias Bocanegra" w:date="2023-05-12T09:27:00Z">
        <w:r w:rsidDel="34E298EF">
          <w:delText>Point two</w:delText>
        </w:r>
      </w:del>
    </w:p>
    <w:p w14:paraId="013CE0D0" w14:textId="25E3DC32" w:rsidR="34E298EF" w:rsidRDefault="34E298EF" w:rsidP="2328F20B">
      <w:pPr>
        <w:pStyle w:val="ListParagraph"/>
        <w:numPr>
          <w:ilvl w:val="0"/>
          <w:numId w:val="2"/>
        </w:numPr>
      </w:pPr>
      <w:r>
        <w:t>Point three</w:t>
      </w:r>
    </w:p>
    <w:p w14:paraId="1D6781DE" w14:textId="536E4828" w:rsidR="34E298EF" w:rsidRDefault="34E298EF" w:rsidP="2328F20B">
      <w:r>
        <w:t>And more lists</w:t>
      </w:r>
    </w:p>
    <w:p w14:paraId="1BBE41D4" w14:textId="54AEF916" w:rsidR="34E298EF" w:rsidRDefault="34E298EF" w:rsidP="2328F20B">
      <w:pPr>
        <w:pStyle w:val="ListParagraph"/>
        <w:numPr>
          <w:ilvl w:val="0"/>
          <w:numId w:val="1"/>
        </w:numPr>
      </w:pPr>
      <w:r>
        <w:t>One</w:t>
      </w:r>
    </w:p>
    <w:p w14:paraId="1ECB8E21" w14:textId="07B56915" w:rsidR="34E298EF" w:rsidRDefault="34E298EF" w:rsidP="2328F20B">
      <w:pPr>
        <w:pStyle w:val="ListParagraph"/>
        <w:numPr>
          <w:ilvl w:val="0"/>
          <w:numId w:val="1"/>
        </w:numPr>
        <w:rPr>
          <w:del w:id="20" w:author="Tobias Bocanegra" w:date="2023-05-12T09:28:00Z"/>
        </w:rPr>
      </w:pPr>
      <w:del w:id="21" w:author="Tobias Bocanegra" w:date="2023-05-12T09:28:00Z">
        <w:r w:rsidDel="34E298EF">
          <w:delText>Two</w:delText>
        </w:r>
      </w:del>
    </w:p>
    <w:p w14:paraId="247653F9" w14:textId="5798AD20" w:rsidR="34E298EF" w:rsidRDefault="34E298EF" w:rsidP="2328F20B">
      <w:pPr>
        <w:pStyle w:val="ListParagraph"/>
        <w:numPr>
          <w:ilvl w:val="0"/>
          <w:numId w:val="1"/>
        </w:numPr>
      </w:pPr>
      <w:r>
        <w:t>Three</w:t>
      </w:r>
    </w:p>
    <w:p w14:paraId="180D73E8" w14:textId="2388CA49" w:rsidR="2328F20B" w:rsidRDefault="2328F20B" w:rsidP="2328F20B"/>
    <w:p w14:paraId="6A00A782" w14:textId="1066DF00" w:rsidR="2328F20B" w:rsidRDefault="2328F20B" w:rsidP="2328F20B"/>
    <w:sectPr w:rsidR="2328F2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0C6B"/>
    <w:multiLevelType w:val="hybridMultilevel"/>
    <w:tmpl w:val="F654B0C8"/>
    <w:lvl w:ilvl="0" w:tplc="7DD4CA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2C9D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04C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280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D65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B6F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E7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6C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04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547E8"/>
    <w:multiLevelType w:val="hybridMultilevel"/>
    <w:tmpl w:val="AE267590"/>
    <w:lvl w:ilvl="0" w:tplc="947A89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35CCA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8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1AFA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4218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48B4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E9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CC70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67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89E4"/>
    <w:multiLevelType w:val="hybridMultilevel"/>
    <w:tmpl w:val="27901668"/>
    <w:lvl w:ilvl="0" w:tplc="0D4EB9B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9672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927C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C98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E2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20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C2C4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D06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122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9456E"/>
    <w:multiLevelType w:val="hybridMultilevel"/>
    <w:tmpl w:val="57AA7306"/>
    <w:lvl w:ilvl="0" w:tplc="47A4D8D2">
      <w:start w:val="1"/>
      <w:numFmt w:val="decimal"/>
      <w:lvlText w:val="%1."/>
      <w:lvlJc w:val="left"/>
      <w:pPr>
        <w:ind w:left="720" w:hanging="360"/>
      </w:pPr>
    </w:lvl>
    <w:lvl w:ilvl="1" w:tplc="6ED2C902">
      <w:start w:val="1"/>
      <w:numFmt w:val="lowerLetter"/>
      <w:lvlText w:val="%2."/>
      <w:lvlJc w:val="left"/>
      <w:pPr>
        <w:ind w:left="1440" w:hanging="360"/>
      </w:pPr>
    </w:lvl>
    <w:lvl w:ilvl="2" w:tplc="C804F856">
      <w:start w:val="1"/>
      <w:numFmt w:val="lowerRoman"/>
      <w:lvlText w:val="%3."/>
      <w:lvlJc w:val="right"/>
      <w:pPr>
        <w:ind w:left="2160" w:hanging="180"/>
      </w:pPr>
    </w:lvl>
    <w:lvl w:ilvl="3" w:tplc="BC72F1CA">
      <w:start w:val="1"/>
      <w:numFmt w:val="decimal"/>
      <w:lvlText w:val="%4."/>
      <w:lvlJc w:val="left"/>
      <w:pPr>
        <w:ind w:left="2880" w:hanging="360"/>
      </w:pPr>
    </w:lvl>
    <w:lvl w:ilvl="4" w:tplc="9740F702">
      <w:start w:val="1"/>
      <w:numFmt w:val="lowerLetter"/>
      <w:lvlText w:val="%5."/>
      <w:lvlJc w:val="left"/>
      <w:pPr>
        <w:ind w:left="3600" w:hanging="360"/>
      </w:pPr>
    </w:lvl>
    <w:lvl w:ilvl="5" w:tplc="948EA88E">
      <w:start w:val="1"/>
      <w:numFmt w:val="lowerRoman"/>
      <w:lvlText w:val="%6."/>
      <w:lvlJc w:val="right"/>
      <w:pPr>
        <w:ind w:left="4320" w:hanging="180"/>
      </w:pPr>
    </w:lvl>
    <w:lvl w:ilvl="6" w:tplc="044C1430">
      <w:start w:val="1"/>
      <w:numFmt w:val="decimal"/>
      <w:lvlText w:val="%7."/>
      <w:lvlJc w:val="left"/>
      <w:pPr>
        <w:ind w:left="5040" w:hanging="360"/>
      </w:pPr>
    </w:lvl>
    <w:lvl w:ilvl="7" w:tplc="B422F14E">
      <w:start w:val="1"/>
      <w:numFmt w:val="lowerLetter"/>
      <w:lvlText w:val="%8."/>
      <w:lvlJc w:val="left"/>
      <w:pPr>
        <w:ind w:left="5760" w:hanging="360"/>
      </w:pPr>
    </w:lvl>
    <w:lvl w:ilvl="8" w:tplc="EBCA50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A095"/>
    <w:multiLevelType w:val="hybridMultilevel"/>
    <w:tmpl w:val="9B98A4D6"/>
    <w:lvl w:ilvl="0" w:tplc="30741F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86C87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40B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2848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492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146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D0D1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9C4D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47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042941">
    <w:abstractNumId w:val="0"/>
  </w:num>
  <w:num w:numId="2" w16cid:durableId="1284724389">
    <w:abstractNumId w:val="3"/>
  </w:num>
  <w:num w:numId="3" w16cid:durableId="741760656">
    <w:abstractNumId w:val="1"/>
  </w:num>
  <w:num w:numId="4" w16cid:durableId="600725015">
    <w:abstractNumId w:val="2"/>
  </w:num>
  <w:num w:numId="5" w16cid:durableId="126819724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obias Bocanegra">
    <w15:presenceInfo w15:providerId="AD" w15:userId="S::tripod@adobe.com::d761979c-6e22-4799-96bb-260741d235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FB4C90"/>
    <w:rsid w:val="000E21ED"/>
    <w:rsid w:val="00E962DB"/>
    <w:rsid w:val="0D8351C9"/>
    <w:rsid w:val="1B5CBB01"/>
    <w:rsid w:val="1D1E65A7"/>
    <w:rsid w:val="1DD2E80A"/>
    <w:rsid w:val="2255160B"/>
    <w:rsid w:val="2328F20B"/>
    <w:rsid w:val="25AA0D0F"/>
    <w:rsid w:val="282960B0"/>
    <w:rsid w:val="2E2C2F16"/>
    <w:rsid w:val="3233BF17"/>
    <w:rsid w:val="34E298EF"/>
    <w:rsid w:val="364FEA42"/>
    <w:rsid w:val="44172A24"/>
    <w:rsid w:val="4639527C"/>
    <w:rsid w:val="4FEA5364"/>
    <w:rsid w:val="5227CCAE"/>
    <w:rsid w:val="56188207"/>
    <w:rsid w:val="58E2C3B7"/>
    <w:rsid w:val="5C48B8B2"/>
    <w:rsid w:val="5D010FE2"/>
    <w:rsid w:val="6FD9B8CF"/>
    <w:rsid w:val="71374FDC"/>
    <w:rsid w:val="75FB4C90"/>
    <w:rsid w:val="7A208927"/>
    <w:rsid w:val="7B0A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4C90"/>
  <w15:chartTrackingRefBased/>
  <w15:docId w15:val="{0E467F60-C9F5-4AD2-B459-34510798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96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BEB62C6BC8B43A25C4F717EE2511D" ma:contentTypeVersion="14" ma:contentTypeDescription="Create a new document." ma:contentTypeScope="" ma:versionID="037d9c8af60c62a3f7044911a7234a64">
  <xsd:schema xmlns:xsd="http://www.w3.org/2001/XMLSchema" xmlns:xs="http://www.w3.org/2001/XMLSchema" xmlns:p="http://schemas.microsoft.com/office/2006/metadata/properties" xmlns:ns2="f900fe53-695a-4547-b0be-3c2a62c063f1" xmlns:ns3="1ccd6fef-2bda-4206-a553-0161b3ce29a5" targetNamespace="http://schemas.microsoft.com/office/2006/metadata/properties" ma:root="true" ma:fieldsID="f9a54f9cac374456cb55a62e30bbf885" ns2:_="" ns3:_="">
    <xsd:import namespace="f900fe53-695a-4547-b0be-3c2a62c063f1"/>
    <xsd:import namespace="1ccd6fef-2bda-4206-a553-0161b3ce2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0fe53-695a-4547-b0be-3c2a62c06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4b1daa41-56b4-4620-81a0-b7316f7f93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d6fef-2bda-4206-a553-0161b3ce2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9565c561-e13f-427c-8f4a-23e9411c0430}" ma:internalName="TaxCatchAll" ma:showField="CatchAllData" ma:web="1ccd6fef-2bda-4206-a553-0161b3ce29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00fe53-695a-4547-b0be-3c2a62c063f1">
      <Terms xmlns="http://schemas.microsoft.com/office/infopath/2007/PartnerControls"/>
    </lcf76f155ced4ddcb4097134ff3c332f>
    <TaxCatchAll xmlns="1ccd6fef-2bda-4206-a553-0161b3ce29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EC272C-5978-4B72-A0EC-EF7473B619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00fe53-695a-4547-b0be-3c2a62c063f1"/>
    <ds:schemaRef ds:uri="1ccd6fef-2bda-4206-a553-0161b3ce29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B92A41-98D9-4A98-9188-1B0A2DC74AE8}">
  <ds:schemaRefs>
    <ds:schemaRef ds:uri="http://schemas.microsoft.com/office/2006/metadata/properties"/>
    <ds:schemaRef ds:uri="http://schemas.microsoft.com/office/infopath/2007/PartnerControls"/>
    <ds:schemaRef ds:uri="f900fe53-695a-4547-b0be-3c2a62c063f1"/>
    <ds:schemaRef ds:uri="1ccd6fef-2bda-4206-a553-0161b3ce29a5"/>
  </ds:schemaRefs>
</ds:datastoreItem>
</file>

<file path=customXml/itemProps3.xml><?xml version="1.0" encoding="utf-8"?>
<ds:datastoreItem xmlns:ds="http://schemas.openxmlformats.org/officeDocument/2006/customXml" ds:itemID="{975B7A47-69EB-425F-8B8B-2A82C980C6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Bocanegra</dc:creator>
  <cp:keywords/>
  <dc:description/>
  <cp:lastModifiedBy>Tobias Bocanegra</cp:lastModifiedBy>
  <cp:revision>5</cp:revision>
  <dcterms:created xsi:type="dcterms:W3CDTF">2023-05-10T20:24:00Z</dcterms:created>
  <dcterms:modified xsi:type="dcterms:W3CDTF">2023-05-16T12:05:00Z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0x010100959BEB62C6BC8B43A25C4F717EE2511D</vt:lpwstr>
  </property>
  <property fmtid="{D5CDD505-2E9C-101B-9397-08002B2CF9AE}" pid="3" name="MediaServiceImageTags">
    <vt:lpwstr/>
  </property>
</Properties>
</file>